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F377" w14:textId="79D604CC" w:rsidR="000E466A" w:rsidRDefault="00B121F9">
      <w:pPr>
        <w:pStyle w:val="a5"/>
        <w:ind w:firstLineChars="100" w:firstLine="220"/>
        <w:rPr>
          <w:rFonts w:ascii="Lucida Sans Unicode" w:hAnsi="Lucida Sans Unicode" w:cs="Lucida Sans Unicode"/>
          <w:sz w:val="22"/>
          <w:szCs w:val="22"/>
        </w:rPr>
      </w:pPr>
      <w:r>
        <w:rPr>
          <w:rFonts w:ascii="Lucida Sans Unicode" w:hAnsi="Lucida Sans Unicode" w:cs="Lucida Sans Unicode"/>
          <w:bCs/>
          <w:noProof/>
          <w:sz w:val="22"/>
          <w:szCs w:val="22"/>
        </w:rPr>
        <w:drawing>
          <wp:inline distT="0" distB="0" distL="0" distR="0" wp14:anchorId="2282EDF6" wp14:editId="116FF873">
            <wp:extent cx="805543" cy="8055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0049" cy="810049"/>
                    </a:xfrm>
                    <a:prstGeom prst="rect">
                      <a:avLst/>
                    </a:prstGeom>
                  </pic:spPr>
                </pic:pic>
              </a:graphicData>
            </a:graphic>
          </wp:inline>
        </w:drawing>
      </w:r>
      <w:del w:id="0" w:author="微软用户" w:date="2019-09-25T09:58:00Z">
        <w:r w:rsidR="00000000">
          <w:rPr>
            <w:rStyle w:val="a7"/>
            <w:rFonts w:ascii="Lucida Sans Unicode" w:hAnsi="Lucida Sans Unicode" w:cs="Lucida Sans Unicode"/>
            <w:b w:val="0"/>
            <w:sz w:val="22"/>
            <w:szCs w:val="22"/>
          </w:rPr>
          <w:delText>Spire.PDF</w:delText>
        </w:r>
      </w:del>
      <w:ins w:id="1" w:author="微软用户" w:date="2019-09-25T09:58:00Z">
        <w:r w:rsidR="00000000">
          <w:rPr>
            <w:rStyle w:val="a7"/>
            <w:rFonts w:ascii="Lucida Sans Unicode" w:hAnsi="Lucida Sans Unicode" w:cs="Lucida Sans Unicode"/>
            <w:b w:val="0"/>
            <w:sz w:val="22"/>
            <w:szCs w:val="22"/>
          </w:rPr>
          <w:t>Spire.Doc</w:t>
        </w:r>
      </w:ins>
      <w:r w:rsidR="00000000">
        <w:rPr>
          <w:rStyle w:val="a7"/>
          <w:rFonts w:ascii="Lucida Sans Unicode" w:hAnsi="Lucida Sans Unicode" w:cs="Lucida Sans Unicode"/>
          <w:b w:val="0"/>
          <w:sz w:val="22"/>
          <w:szCs w:val="22"/>
        </w:rPr>
        <w:t xml:space="preserve"> </w:t>
      </w:r>
      <w:r w:rsidR="00000000">
        <w:rPr>
          <w:rFonts w:ascii="Lucida Sans Unicode" w:hAnsi="Lucida Sans Unicode" w:cs="Lucida Sans Unicode"/>
          <w:sz w:val="22"/>
          <w:szCs w:val="22"/>
        </w:rPr>
        <w:t xml:space="preserve">is a professional Word </w:t>
      </w:r>
      <w:r w:rsidR="00880A35">
        <w:rPr>
          <w:rFonts w:ascii="Lucida Sans Unicode" w:hAnsi="Lucida Sans Unicode" w:cs="Lucida Sans Unicode"/>
          <w:sz w:val="22"/>
          <w:szCs w:val="22"/>
        </w:rPr>
        <w:t>PYTHON</w:t>
      </w:r>
      <w:r w:rsidR="00000000">
        <w:rPr>
          <w:rFonts w:ascii="Lucida Sans Unicode" w:hAnsi="Lucida Sans Unicode" w:cs="Lucida Sans Unicode"/>
          <w:sz w:val="22"/>
          <w:szCs w:val="22"/>
        </w:rPr>
        <w:t xml:space="preserve"> library specially designed for developers to create, read, write, convert and print Word document files from any </w:t>
      </w:r>
      <w:r w:rsidR="00880A35">
        <w:rPr>
          <w:rFonts w:ascii="Lucida Sans Unicode" w:hAnsi="Lucida Sans Unicode" w:cs="Lucida Sans Unicode"/>
          <w:sz w:val="22"/>
          <w:szCs w:val="22"/>
        </w:rPr>
        <w:t>PYTHON</w:t>
      </w:r>
      <w:r w:rsidR="00000000">
        <w:rPr>
          <w:rFonts w:ascii="Lucida Sans Unicode" w:hAnsi="Lucida Sans Unicode" w:cs="Lucida Sans Unicode"/>
          <w:sz w:val="22"/>
          <w:szCs w:val="22"/>
        </w:rPr>
        <w:t xml:space="preserve"> platform with fast and </w:t>
      </w:r>
      <w:proofErr w:type="gramStart"/>
      <w:r w:rsidR="00000000">
        <w:rPr>
          <w:rFonts w:ascii="Lucida Sans Unicode" w:hAnsi="Lucida Sans Unicode" w:cs="Lucida Sans Unicode"/>
          <w:sz w:val="22"/>
          <w:szCs w:val="22"/>
        </w:rPr>
        <w:t>high quality</w:t>
      </w:r>
      <w:proofErr w:type="gramEnd"/>
      <w:r w:rsidR="00000000">
        <w:rPr>
          <w:rFonts w:ascii="Lucida Sans Unicode" w:hAnsi="Lucida Sans Unicode" w:cs="Lucida Sans Unicode"/>
          <w:sz w:val="22"/>
          <w:szCs w:val="22"/>
        </w:rPr>
        <w:t xml:space="preserve"> performance. As an independent Word </w:t>
      </w:r>
      <w:r w:rsidR="00880A35">
        <w:rPr>
          <w:rFonts w:ascii="Lucida Sans Unicode" w:hAnsi="Lucida Sans Unicode" w:cs="Lucida Sans Unicode"/>
          <w:sz w:val="22"/>
          <w:szCs w:val="22"/>
        </w:rPr>
        <w:t>PYTHON</w:t>
      </w:r>
      <w:r w:rsidR="00000000">
        <w:rPr>
          <w:rFonts w:ascii="Lucida Sans Unicode" w:hAnsi="Lucida Sans Unicode" w:cs="Lucida Sans Unicode"/>
          <w:sz w:val="22"/>
          <w:szCs w:val="22"/>
        </w:rPr>
        <w:t xml:space="preserve"> component, Spire.Doc for </w:t>
      </w:r>
      <w:r w:rsidR="00880A35">
        <w:rPr>
          <w:rFonts w:ascii="Lucida Sans Unicode" w:hAnsi="Lucida Sans Unicode" w:cs="Lucida Sans Unicode"/>
          <w:sz w:val="22"/>
          <w:szCs w:val="22"/>
        </w:rPr>
        <w:t>PYTHON</w:t>
      </w:r>
      <w:r w:rsidR="00000000">
        <w:rPr>
          <w:rFonts w:ascii="Lucida Sans Unicode" w:hAnsi="Lucida Sans Unicode" w:cs="Lucida Sans Unicode"/>
          <w:sz w:val="22"/>
          <w:szCs w:val="22"/>
        </w:rPr>
        <w:t xml:space="preserve"> doesn't need Microsoft Word to be installed on the machine. However, it can incorporate Microsoft Word document c</w:t>
      </w:r>
      <w:r w:rsidR="00000000">
        <w:rPr>
          <w:rFonts w:ascii="Lucida Sans Unicode" w:hAnsi="Lucida Sans Unicode" w:cs="Lucida Sans Unicode" w:hint="eastAsia"/>
          <w:sz w:val="22"/>
          <w:szCs w:val="22"/>
        </w:rPr>
        <w:t>r</w:t>
      </w:r>
      <w:r w:rsidR="00000000">
        <w:rPr>
          <w:rFonts w:ascii="Lucida Sans Unicode" w:hAnsi="Lucida Sans Unicode" w:cs="Lucida Sans Unicode"/>
          <w:sz w:val="22"/>
          <w:szCs w:val="22"/>
        </w:rPr>
        <w:t>ea</w:t>
      </w:r>
      <w:r w:rsidR="00000000">
        <w:rPr>
          <w:rFonts w:ascii="Lucida Sans Unicode" w:hAnsi="Lucida Sans Unicode" w:cs="Lucida Sans Unicode" w:hint="eastAsia"/>
          <w:sz w:val="22"/>
          <w:szCs w:val="22"/>
        </w:rPr>
        <w:t>t</w:t>
      </w:r>
      <w:r w:rsidR="00000000">
        <w:rPr>
          <w:rFonts w:ascii="Lucida Sans Unicode" w:hAnsi="Lucida Sans Unicode" w:cs="Lucida Sans Unicode"/>
          <w:sz w:val="22"/>
          <w:szCs w:val="22"/>
        </w:rPr>
        <w:t xml:space="preserve">ion capabilities into any developers' </w:t>
      </w:r>
      <w:r w:rsidR="00880A35">
        <w:rPr>
          <w:rFonts w:ascii="Lucida Sans Unicode" w:hAnsi="Lucida Sans Unicode" w:cs="Lucida Sans Unicode"/>
          <w:sz w:val="22"/>
          <w:szCs w:val="22"/>
        </w:rPr>
        <w:t>PYTHON</w:t>
      </w:r>
      <w:r w:rsidR="00000000">
        <w:rPr>
          <w:rFonts w:ascii="Lucida Sans Unicode" w:hAnsi="Lucida Sans Unicode" w:cs="Lucida Sans Unicode"/>
          <w:sz w:val="22"/>
          <w:szCs w:val="22"/>
        </w:rPr>
        <w:t xml:space="preserve"> applications.</w:t>
      </w:r>
    </w:p>
    <w:p w14:paraId="1395E451" w14:textId="77777777" w:rsidR="000E466A" w:rsidRDefault="00000000">
      <w:pPr>
        <w:pStyle w:val="a5"/>
        <w:rPr>
          <w:rFonts w:ascii="Lucida Sans Unicode" w:hAnsi="Lucida Sans Unicode" w:cs="Lucida Sans Unicode"/>
          <w:sz w:val="22"/>
          <w:szCs w:val="22"/>
        </w:rPr>
      </w:pPr>
      <w:r>
        <w:rPr>
          <w:rFonts w:ascii="Lucida Sans Unicode" w:hAnsi="Lucida Sans Unicode" w:cs="Lucida Sans Unicode"/>
          <w:noProof/>
          <w:sz w:val="22"/>
          <w:szCs w:val="22"/>
          <w:lang w:bidi="bn-IN"/>
        </w:rPr>
        <w:drawing>
          <wp:inline distT="0" distB="0" distL="0" distR="0" wp14:anchorId="6B760AFD" wp14:editId="2A908B24">
            <wp:extent cx="3619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14:paraId="7864A0DC" w14:textId="77777777" w:rsidR="000E466A" w:rsidRDefault="00000000">
      <w:pPr>
        <w:pStyle w:val="a5"/>
        <w:rPr>
          <w:rFonts w:ascii="Lucida Sans Unicode" w:hAnsi="Lucida Sans Unicode" w:cs="Lucida Sans Unicode"/>
          <w:sz w:val="22"/>
          <w:szCs w:val="22"/>
        </w:rPr>
      </w:pPr>
      <w:r>
        <w:rPr>
          <w:rFonts w:ascii="Lucida Sans Unicode" w:hAnsi="Lucida Sans Unicode" w:cs="Lucida Sans Unicode"/>
          <w:noProof/>
          <w:sz w:val="22"/>
          <w:szCs w:val="22"/>
          <w:lang w:bidi="bn-IN"/>
        </w:rPr>
        <w:drawing>
          <wp:inline distT="0" distB="0" distL="0" distR="0" wp14:anchorId="0636A80B" wp14:editId="79D957CE">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14:paraId="477C02EB" w14:textId="77777777" w:rsidR="000E466A" w:rsidRDefault="000E466A">
      <w:pPr>
        <w:rPr>
          <w:rFonts w:ascii="Lucida Sans Unicode" w:hAnsi="Lucida Sans Unicode" w:cs="Lucida Sans Unicode"/>
          <w:sz w:val="22"/>
          <w:szCs w:val="22"/>
        </w:rPr>
      </w:pPr>
    </w:p>
    <w:sectPr w:rsidR="000E466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2E7E0" w14:textId="77777777" w:rsidR="00775FE3" w:rsidRDefault="00775FE3">
      <w:r>
        <w:separator/>
      </w:r>
    </w:p>
  </w:endnote>
  <w:endnote w:type="continuationSeparator" w:id="0">
    <w:p w14:paraId="1A60C9FA" w14:textId="77777777" w:rsidR="00775FE3" w:rsidRDefault="0077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99B6" w14:textId="77777777" w:rsidR="000E466A" w:rsidRDefault="00000000">
    <w:pPr>
      <w:pStyle w:val="a3"/>
    </w:pPr>
    <w:r>
      <w:rPr>
        <w:noProof/>
        <w:lang w:bidi="bn-IN"/>
      </w:rPr>
      <w:drawing>
        <wp:anchor distT="0" distB="0" distL="0" distR="0" simplePos="0" relativeHeight="251660288" behindDoc="1" locked="0" layoutInCell="1" allowOverlap="1" wp14:anchorId="441D8DC3" wp14:editId="3CD444B6">
          <wp:simplePos x="0" y="0"/>
          <wp:positionH relativeFrom="page">
            <wp:align>left</wp:align>
          </wp:positionH>
          <wp:positionV relativeFrom="page">
            <wp:align>bottom</wp:align>
          </wp:positionV>
          <wp:extent cx="9749790" cy="3540760"/>
          <wp:effectExtent l="0" t="0" r="3810" b="2540"/>
          <wp:wrapNone/>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oter"/>
                  <pic:cNvPicPr>
                    <a:picLocks noChangeAspect="1" noChangeArrowheads="1"/>
                  </pic:cNvPicPr>
                </pic:nvPicPr>
                <pic:blipFill>
                  <a:blip r:embed="rId1"/>
                  <a:srcRect/>
                  <a:stretch>
                    <a:fillRect/>
                  </a:stretch>
                </pic:blipFill>
                <pic:spPr>
                  <a:xfrm>
                    <a:off x="0" y="0"/>
                    <a:ext cx="9749790" cy="354076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5638" w14:textId="77777777" w:rsidR="00775FE3" w:rsidRDefault="00775FE3">
      <w:r>
        <w:separator/>
      </w:r>
    </w:p>
  </w:footnote>
  <w:footnote w:type="continuationSeparator" w:id="0">
    <w:p w14:paraId="6819A570" w14:textId="77777777" w:rsidR="00775FE3" w:rsidRDefault="00775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FED7" w14:textId="77777777" w:rsidR="000E466A" w:rsidRDefault="00000000">
    <w:pPr>
      <w:pStyle w:val="a4"/>
      <w:jc w:val="right"/>
    </w:pPr>
    <w:r>
      <w:rPr>
        <w:noProof/>
        <w:lang w:bidi="bn-IN"/>
      </w:rPr>
      <w:drawing>
        <wp:anchor distT="0" distB="0" distL="0" distR="0" simplePos="0" relativeHeight="251659264" behindDoc="1" locked="0" layoutInCell="1" allowOverlap="1" wp14:anchorId="617CF1ED" wp14:editId="1159FBCC">
          <wp:simplePos x="0" y="0"/>
          <wp:positionH relativeFrom="page">
            <wp:align>left</wp:align>
          </wp:positionH>
          <wp:positionV relativeFrom="page">
            <wp:align>top</wp:align>
          </wp:positionV>
          <wp:extent cx="9590405" cy="4657090"/>
          <wp:effectExtent l="0" t="0" r="0" b="0"/>
          <wp:wrapNone/>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eader"/>
                  <pic:cNvPicPr>
                    <a:picLocks noChangeAspect="1" noChangeArrowheads="1"/>
                  </pic:cNvPicPr>
                </pic:nvPicPr>
                <pic:blipFill>
                  <a:blip r:embed="rId1"/>
                  <a:srcRect/>
                  <a:stretch>
                    <a:fillRect/>
                  </a:stretch>
                </pic:blipFill>
                <pic:spPr>
                  <a:xfrm>
                    <a:off x="0" y="0"/>
                    <a:ext cx="9590405" cy="4657090"/>
                  </a:xfrm>
                  <a:prstGeom prst="rect">
                    <a:avLst/>
                  </a:prstGeom>
                </pic:spPr>
              </pic:pic>
            </a:graphicData>
          </a:graphic>
        </wp:anchor>
      </w:drawing>
    </w:r>
    <w:r>
      <w:rPr>
        <w:rFonts w:ascii="Arial" w:hAnsi="Arial" w:cs="Arial" w:hint="eastAsia"/>
        <w:i/>
        <w:sz w:val="20"/>
        <w:szCs w:val="20"/>
      </w:rPr>
      <w:t>Demo of Spire.Doc</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doNotHyphenateCaps/>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ZkNDI4M2ZlNjFiM2MyZWFlYTI2NmVjYTRlZDMzMzYifQ=="/>
  </w:docVars>
  <w:rsids>
    <w:rsidRoot w:val="00796CA0"/>
    <w:rsid w:val="00080C6F"/>
    <w:rsid w:val="000D6470"/>
    <w:rsid w:val="000E466A"/>
    <w:rsid w:val="00265303"/>
    <w:rsid w:val="0027316F"/>
    <w:rsid w:val="00332EE5"/>
    <w:rsid w:val="00334508"/>
    <w:rsid w:val="003362AE"/>
    <w:rsid w:val="0052395C"/>
    <w:rsid w:val="005A4BE0"/>
    <w:rsid w:val="00660607"/>
    <w:rsid w:val="006E116F"/>
    <w:rsid w:val="0076405D"/>
    <w:rsid w:val="00775FE3"/>
    <w:rsid w:val="00796CA0"/>
    <w:rsid w:val="007C09E2"/>
    <w:rsid w:val="007C4F3D"/>
    <w:rsid w:val="007C7DFB"/>
    <w:rsid w:val="0083665C"/>
    <w:rsid w:val="00880A35"/>
    <w:rsid w:val="008A0BA8"/>
    <w:rsid w:val="009B5FBD"/>
    <w:rsid w:val="00A0349F"/>
    <w:rsid w:val="00A43899"/>
    <w:rsid w:val="00AD5167"/>
    <w:rsid w:val="00AE0B75"/>
    <w:rsid w:val="00B121F9"/>
    <w:rsid w:val="00B37348"/>
    <w:rsid w:val="00B62F0B"/>
    <w:rsid w:val="00B8687B"/>
    <w:rsid w:val="00BF4719"/>
    <w:rsid w:val="00C15D83"/>
    <w:rsid w:val="00D0786C"/>
    <w:rsid w:val="760742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1A0F6A9"/>
  <w15:docId w15:val="{2C667DA1-98CB-4A5D-BAB2-7B098738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hAnsi="宋体" w:cs="宋体"/>
      <w:kern w:val="0"/>
      <w:sz w:val="24"/>
    </w:rPr>
  </w:style>
  <w:style w:type="table" w:styleId="a6">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Strong"/>
    <w:basedOn w:val="a0"/>
    <w:uiPriority w:val="22"/>
    <w:qFormat/>
    <w:rPr>
      <w:b/>
      <w:bCs/>
    </w:rPr>
  </w:style>
  <w:style w:type="character" w:styleId="a8">
    <w:name w:val="Hyperlink"/>
    <w:basedOn w:val="a0"/>
    <w:uiPriority w:val="99"/>
    <w:unhideWhenUsed/>
    <w:rPr>
      <w:color w:val="0000FF"/>
      <w:u w:val="single"/>
    </w:rPr>
  </w:style>
  <w:style w:type="character" w:styleId="a9">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64064-B435-486F-9C39-CEDEB0BC2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154</Words>
  <Characters>882</Characters>
  <Application>Microsoft Office Word</Application>
  <DocSecurity>0</DocSecurity>
  <Lines>7</Lines>
  <Paragraphs>2</Paragraphs>
  <ScaleCrop>false</ScaleCrop>
  <Company>微软中国</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Spire</dc:title>
  <dc:creator>微软用户</dc:creator>
  <cp:lastModifiedBy>lisa.li</cp:lastModifiedBy>
  <cp:revision>19</cp:revision>
  <dcterms:created xsi:type="dcterms:W3CDTF">2017-10-13T02:15:00Z</dcterms:created>
  <dcterms:modified xsi:type="dcterms:W3CDTF">2023-06-19T07:42:00Z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FBA6C4F77F434159AF3A7F243F9C7B77</vt:lpwstr>
  </property>
</Properties>
</file>