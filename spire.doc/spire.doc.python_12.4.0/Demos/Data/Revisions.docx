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EDB2" w14:textId="77777777" w:rsidR="00B7575B" w:rsidRPr="00036F99" w:rsidRDefault="00E03D3F" w:rsidP="00C0385F">
      <w:pPr>
        <w:spacing w:before="240"/>
        <w:rPr>
          <w:color w:val="3399FF"/>
          <w:sz w:val="28"/>
          <w:szCs w:val="28"/>
        </w:rPr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F3C270C" wp14:editId="51B2EA26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5F">
        <w:t xml:space="preserve"> </w:t>
      </w:r>
      <w:r w:rsidR="00C0385F" w:rsidRPr="00036F99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Only Spire.Doc, No Microsoft Office Automation</w:t>
      </w:r>
      <w:r w:rsidR="00C0385F" w:rsidRPr="00036F99">
        <w:rPr>
          <w:color w:val="3399FF"/>
          <w:sz w:val="28"/>
          <w:szCs w:val="28"/>
        </w:rPr>
        <w:t xml:space="preserve">  </w:t>
      </w:r>
    </w:p>
    <w:p w14:paraId="5CA3995C" w14:textId="73603E87" w:rsidR="00C0385F" w:rsidRDefault="00243A36" w:rsidP="00F00BB9">
      <w:pPr>
        <w:jc w:val="both"/>
        <w:rPr>
          <w:ins w:id="0" w:author="support" w:date="2021-05-19T18:39:00Z"/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Spire.Doc for</w:t>
      </w:r>
      <w:ins w:id="1" w:author="amy.zhao" w:date="2023-06-16T17:16:00Z">
        <w:r w:rsidR="00D10D64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 </w:t>
        </w:r>
      </w:ins>
      <w:r w:rsidR="00D10D64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Python</w:t>
      </w:r>
      <w:r w:rsidR="00D10D6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is a totally independent </w:t>
      </w:r>
      <w:r w:rsidR="004A5E2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Word class library which doesn't require Microsoft Office installed on system. Microsoft Office Automation is proved to be unstable, slow and not scalable to produce MS Word documents. Spire.Doc for </w:t>
      </w:r>
      <w:r w:rsidR="004A5E2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many times faster than Microsoft Word Automation and with much better stability and scalability.</w:t>
      </w:r>
      <w:ins w:id="2" w:author="support" w:date="2021-05-19T18:39:00Z">
        <w:r w:rsidR="004D5FCD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 Here add some words.</w:t>
        </w:r>
      </w:ins>
    </w:p>
    <w:p w14:paraId="0B3F3425" w14:textId="77777777" w:rsidR="004D5FCD" w:rsidRDefault="004D5FCD" w:rsidP="00F00BB9">
      <w:pPr>
        <w:jc w:val="both"/>
        <w:rPr>
          <w:ins w:id="3" w:author="support" w:date="2021-05-19T18:39:00Z"/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p w14:paraId="12C01B21" w14:textId="77777777" w:rsidR="004D5FCD" w:rsidRPr="006735B8" w:rsidRDefault="004D5FCD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ins w:id="4" w:author="support" w:date="2021-05-19T18:39:00Z">
        <w:r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Here add a Paragraph.</w:t>
        </w:r>
      </w:ins>
    </w:p>
    <w:p w14:paraId="6EDD707E" w14:textId="77777777" w:rsidR="00B31DAA" w:rsidRPr="00F43B97" w:rsidRDefault="00627318" w:rsidP="00627318">
      <w:pPr>
        <w:spacing w:before="240"/>
        <w:rPr>
          <w:color w:val="3399FF"/>
          <w:sz w:val="28"/>
          <w:szCs w:val="28"/>
          <w:lang w:val="en-GB"/>
        </w:rPr>
      </w:pPr>
      <w:r w:rsidRPr="00F43B9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Convert File Documents with High Quality</w:t>
      </w:r>
      <w:r w:rsidRPr="00F43B97">
        <w:rPr>
          <w:noProof/>
          <w:color w:val="3399FF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CD9822" wp14:editId="05523283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171C2" w14:textId="3CCF02B6" w:rsidR="00040BB0" w:rsidRPr="004C2BA4" w:rsidRDefault="00AA6C9C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By using Spire.Doc for </w:t>
      </w:r>
      <w:r w:rsidR="004A5E2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users can save Word Doc/Docx</w:t>
      </w:r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stream, save as web response and convert Word Doc/Docx to XML, RTF, EMF, TXT, XPS, ERUB, HTML, SVG and vice versa. Spire.Doc for </w:t>
      </w:r>
      <w:r w:rsidR="004A5E2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also supports to convert Word Doc/Docx to PDF and HTML to image.</w:t>
      </w:r>
    </w:p>
    <w:p w14:paraId="43E5ED2D" w14:textId="77777777" w:rsidR="009F7ED8" w:rsidRPr="001B4150" w:rsidRDefault="00AA291E" w:rsidP="0042120C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1B4150">
        <w:rPr>
          <w:rFonts w:ascii="Lucida Sans Unicode" w:hAnsi="Lucida Sans Unicode" w:cs="Lucida Sans Unicode"/>
          <w:noProof/>
          <w:color w:val="333333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D687D1E" wp14:editId="6C94C435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85775" cy="485775"/>
            <wp:effectExtent l="0" t="0" r="9525" b="9525"/>
            <wp:wrapSquare wrapText="bothSides"/>
            <wp:docPr id="13" name="Picture 13" descr="C:\Users\Administrator\Desktop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icon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20C" w:rsidRPr="001B4150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Richest Word Document Features Support</w:t>
      </w:r>
    </w:p>
    <w:p w14:paraId="66C8BF0C" w14:textId="2E24B7E1" w:rsidR="003E7641" w:rsidRPr="001B4150" w:rsidRDefault="00CF330B" w:rsidP="00680EF4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A common use of Spire.Doc for</w:t>
      </w:r>
      <w:ins w:id="5" w:author="amy.zhao" w:date="2023-06-16T17:17:00Z">
        <w:r w:rsidR="004A5E2E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 </w:t>
        </w:r>
      </w:ins>
      <w:r w:rsidR="004A5E2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to </w:t>
      </w:r>
      <w:hyperlink r:id="rId9" w:tooltip="How-to-Create-Edit-and-Save-a-Word-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 Word document dynamically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scratch. Almost all Word document elements are supported, including </w:t>
      </w:r>
      <w:hyperlink r:id="rId10" w:tooltip="Set Word Page Margins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1" w:tooltip="How to remove Word Section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2" w:tooltip="Insert Header/Footer in Word 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headers, footers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How to Add Footnote in Word with C#/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footnotes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Set Word Indent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paragraphs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lists, </w:t>
      </w:r>
      <w:hyperlink r:id="rId15" w:tooltip="Create Word Table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How to extract Text from Word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fields, </w:t>
      </w:r>
      <w:hyperlink r:id="rId17" w:tooltip="Insert Hyperlink to Word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hyperlinks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8" w:tooltip="Insert Word Bookmark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9" w:tooltip="Insert Word Comment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0" w:tooltip="How to Insert Image in Word Docume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Set Word Fo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styles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2" w:tooltip="Add Text Watermark and Image Watermark in Word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background settings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3" w:tooltip="How to print Word Document Programmatically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printing features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settings and </w:t>
      </w:r>
      <w:hyperlink r:id="rId24" w:tooltip="Protect-Word-Document-via-Spire.Doc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protection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Furthermore, drawing objects including shapes, </w:t>
      </w:r>
      <w:hyperlink r:id="rId25" w:tooltip="Insert Textbox in Word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textboxes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images, </w:t>
      </w:r>
      <w:hyperlink r:id="rId26" w:tooltip="Insert OLE Object in Word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OLE objects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controls are supported as well.</w:t>
      </w:r>
    </w:p>
    <w:p w14:paraId="3E56182F" w14:textId="77777777" w:rsidR="003E7641" w:rsidRPr="007C6E27" w:rsidRDefault="00F325CB" w:rsidP="003E7641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7C6E27">
        <w:rPr>
          <w:rFonts w:ascii="Lucida Sans Unicode" w:hAnsi="Lucida Sans Unicode" w:cs="Lucida Sans Unicode"/>
          <w:noProof/>
          <w:color w:val="3399FF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2381D11" wp14:editId="5DBFD9BC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41"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14:paraId="07EAA156" w14:textId="7E398069" w:rsidR="00534338" w:rsidRPr="003121AB" w:rsidRDefault="002452C0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del w:id="6" w:author="support" w:date="2021-05-19T18:40:00Z">
        <w:r w:rsidRPr="007C6E27" w:rsidDel="004D5FCD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delText xml:space="preserve">Spire.Doc for .NET enables developers to process pre-existing Word documents. </w:delText>
        </w:r>
      </w:del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It supports </w:t>
      </w:r>
      <w:hyperlink r:id="rId28" w:tooltip="Find and Highlight Text in Word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search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29" w:tooltip="Replace String in Word with New String in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function, </w:t>
      </w:r>
      <w:hyperlink r:id="rId30" w:tooltip="Align Text in Word Document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alignment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1" w:tooltip="Insert Word Page Break in Document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page </w:t>
        </w:r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lastRenderedPageBreak/>
          <w:t>break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2" w:tooltip="Fill Form Fields in Word Document in C#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field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concatenate, </w:t>
      </w:r>
      <w:hyperlink r:id="rId33" w:tooltip="Copy Word Paragraph from One Document to Another in C# and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document copy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4" w:tooltip="How-to-print-Word-Document-Programmatically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complex and </w:t>
      </w:r>
      <w:hyperlink r:id="rId35" w:tooltip="How to Use Mail Merge to Create Repor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deeply nested mail merge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etc.</w:t>
      </w:r>
    </w:p>
    <w:sectPr w:rsidR="00534338" w:rsidRPr="003121AB" w:rsidSect="006E45C0">
      <w:headerReference w:type="default" r:id="rId36"/>
      <w:footerReference w:type="default" r:id="rId3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AF0D" w14:textId="77777777" w:rsidR="001C7E31" w:rsidRDefault="001C7E31" w:rsidP="00957B7C">
      <w:pPr>
        <w:spacing w:after="0" w:line="240" w:lineRule="auto"/>
      </w:pPr>
      <w:r>
        <w:separator/>
      </w:r>
    </w:p>
  </w:endnote>
  <w:endnote w:type="continuationSeparator" w:id="0">
    <w:p w14:paraId="4B789F6A" w14:textId="77777777" w:rsidR="001C7E31" w:rsidRDefault="001C7E31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C29BE" w14:textId="77777777"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1D47CB9" wp14:editId="1FC185F3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6A634" w14:textId="77777777" w:rsidR="001C7E31" w:rsidRDefault="001C7E31" w:rsidP="00957B7C">
      <w:pPr>
        <w:spacing w:after="0" w:line="240" w:lineRule="auto"/>
      </w:pPr>
      <w:r>
        <w:separator/>
      </w:r>
    </w:p>
  </w:footnote>
  <w:footnote w:type="continuationSeparator" w:id="0">
    <w:p w14:paraId="3326A093" w14:textId="77777777" w:rsidR="001C7E31" w:rsidRDefault="001C7E31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781D" w14:textId="77777777"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7E8ADA7E" wp14:editId="2FECFFD2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1EF26F" wp14:editId="68474950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pport">
    <w15:presenceInfo w15:providerId="None" w15:userId="support"/>
  </w15:person>
  <w15:person w15:author="amy.zhao">
    <w15:presenceInfo w15:providerId="AD" w15:userId="S::amy.zhao@e-iceblue.com::8f6e8887-cdd2-434c-a6ab-d35b1d82a6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45DE"/>
    <w:rsid w:val="000B032D"/>
    <w:rsid w:val="000D63C3"/>
    <w:rsid w:val="00190948"/>
    <w:rsid w:val="0019137B"/>
    <w:rsid w:val="001B4150"/>
    <w:rsid w:val="001B758E"/>
    <w:rsid w:val="001C7E31"/>
    <w:rsid w:val="001E5F8C"/>
    <w:rsid w:val="0020744C"/>
    <w:rsid w:val="0024218C"/>
    <w:rsid w:val="00243A36"/>
    <w:rsid w:val="002452C0"/>
    <w:rsid w:val="002516E9"/>
    <w:rsid w:val="00266329"/>
    <w:rsid w:val="00273A20"/>
    <w:rsid w:val="002B3AAF"/>
    <w:rsid w:val="003121AB"/>
    <w:rsid w:val="00346862"/>
    <w:rsid w:val="003A40A7"/>
    <w:rsid w:val="003E1EFD"/>
    <w:rsid w:val="003E5AF0"/>
    <w:rsid w:val="003E7641"/>
    <w:rsid w:val="00406106"/>
    <w:rsid w:val="0042120C"/>
    <w:rsid w:val="00421763"/>
    <w:rsid w:val="00477D12"/>
    <w:rsid w:val="004A5E2E"/>
    <w:rsid w:val="004C2BA4"/>
    <w:rsid w:val="004C7EB4"/>
    <w:rsid w:val="004D5FCD"/>
    <w:rsid w:val="00506875"/>
    <w:rsid w:val="005309A9"/>
    <w:rsid w:val="00534338"/>
    <w:rsid w:val="005D54BB"/>
    <w:rsid w:val="005F2538"/>
    <w:rsid w:val="00627318"/>
    <w:rsid w:val="006735B8"/>
    <w:rsid w:val="00680EF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57A99"/>
    <w:rsid w:val="00957B7C"/>
    <w:rsid w:val="009841C3"/>
    <w:rsid w:val="00987731"/>
    <w:rsid w:val="009C0241"/>
    <w:rsid w:val="009C2F72"/>
    <w:rsid w:val="009F63C2"/>
    <w:rsid w:val="009F7ED8"/>
    <w:rsid w:val="00A55B62"/>
    <w:rsid w:val="00A671B0"/>
    <w:rsid w:val="00AA291E"/>
    <w:rsid w:val="00AA6C9C"/>
    <w:rsid w:val="00AD2121"/>
    <w:rsid w:val="00B26680"/>
    <w:rsid w:val="00B31DAA"/>
    <w:rsid w:val="00B7412E"/>
    <w:rsid w:val="00B7575B"/>
    <w:rsid w:val="00B81A91"/>
    <w:rsid w:val="00BB2268"/>
    <w:rsid w:val="00BD21A6"/>
    <w:rsid w:val="00BF7668"/>
    <w:rsid w:val="00C0385F"/>
    <w:rsid w:val="00C63916"/>
    <w:rsid w:val="00C7206B"/>
    <w:rsid w:val="00CA2261"/>
    <w:rsid w:val="00CC429F"/>
    <w:rsid w:val="00CC46E9"/>
    <w:rsid w:val="00CD4CB6"/>
    <w:rsid w:val="00CE0C03"/>
    <w:rsid w:val="00CF330B"/>
    <w:rsid w:val="00D10D64"/>
    <w:rsid w:val="00DA06FF"/>
    <w:rsid w:val="00DA4B2E"/>
    <w:rsid w:val="00DD4418"/>
    <w:rsid w:val="00E03D3F"/>
    <w:rsid w:val="00E90849"/>
    <w:rsid w:val="00EB196B"/>
    <w:rsid w:val="00EB21BD"/>
    <w:rsid w:val="00EB425F"/>
    <w:rsid w:val="00F00BB9"/>
    <w:rsid w:val="00F03DCA"/>
    <w:rsid w:val="00F17CB7"/>
    <w:rsid w:val="00F21CA7"/>
    <w:rsid w:val="00F325CB"/>
    <w:rsid w:val="00F43B97"/>
    <w:rsid w:val="00F55E4A"/>
    <w:rsid w:val="00F87D62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5B7EC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  <w:style w:type="paragraph" w:styleId="Revision">
    <w:name w:val="Revision"/>
    <w:hidden/>
    <w:uiPriority w:val="99"/>
    <w:semiHidden/>
    <w:rsid w:val="00D10D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-iceblue.com/Tutorials/Spire.Doc/Spire.Doc-Program-Guide/How-to-Add-Footnote-in-Word-with-C-/VB.NET.html" TargetMode="External"/><Relationship Id="rId18" Type="http://schemas.openxmlformats.org/officeDocument/2006/relationships/hyperlink" Target="https://www.e-iceblue.com/Tutorials/Spire.Doc/Spire.Doc-Program-Guide/NET-Insert-Bookmark-Insert-Word-Bookmark-in-C-and-VB.NET.html" TargetMode="External"/><Relationship Id="rId26" Type="http://schemas.openxmlformats.org/officeDocument/2006/relationships/hyperlink" Target="https://www.e-iceblue.com/Tutorials/Spire.Doc/Spire.Doc-Program-Guide/NET-Word-Insert-OLE-Object-in-Word-with-C-VB.NET.html" TargetMode="External"/><Relationship Id="rId39" Type="http://schemas.microsoft.com/office/2011/relationships/people" Target="people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Word-Font-Set-Word-Font-with-C-VB.NET.html" TargetMode="External"/><Relationship Id="rId34" Type="http://schemas.openxmlformats.org/officeDocument/2006/relationships/hyperlink" Target="https://www.e-iceblue.com/Tutorials/Spire.Doc/Spire.Doc-Program-Guide/Print-a-Word-Document-Programmatically-in-5-Step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e-iceblue.com/Tutorials/Spire.Doc/Spire.Doc-Program-Guide/NET-Word-Insert-Header/Footer-in-Word-Document.html" TargetMode="External"/><Relationship Id="rId17" Type="http://schemas.openxmlformats.org/officeDocument/2006/relationships/hyperlink" Target="https://www.e-iceblue.com/Tutorials/Spire.Doc/Spire.Doc-Program-Guide/NET-Word-Insert-Hyperlink-to-Word-in-C-VB.NET.html" TargetMode="External"/><Relationship Id="rId25" Type="http://schemas.openxmlformats.org/officeDocument/2006/relationships/hyperlink" Target="https://www.e-iceblue.com/Tutorials/Spire.Doc/Spire.Doc-Program-Guide/NET-Word-Textbox-Insert-Textbox-in-Word-with-C-and-VB.NET.html" TargetMode="External"/><Relationship Id="rId33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Extract-Text-from-Word-in-C-and-VB.NET.html" TargetMode="External"/><Relationship Id="rId20" Type="http://schemas.openxmlformats.org/officeDocument/2006/relationships/hyperlink" Target="https://www.e-iceblue.com/Tutorials/Spire.Doc/Spire.Doc-Program-Guide/NET-Word-How-to-Insert-Image-in-Word-Document-with-C-VB.NET.html" TargetMode="External"/><Relationship Id="rId29" Type="http://schemas.openxmlformats.org/officeDocument/2006/relationships/hyperlink" Target="https://www.e-iceblue.com/Tutorials/Spire.Doc/Spire.Doc-Program-Guide/NET-Word-Replace-String-in-Word-with-New-String-in-C-VB.NE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-iceblue.com/Tutorials/Spire.Doc/Spire.Doc-Program-Guide/Word-Section-Remove-Word-Section-in-C-and-VB.NET.html" TargetMode="External"/><Relationship Id="rId24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32" Type="http://schemas.openxmlformats.org/officeDocument/2006/relationships/hyperlink" Target="https://www.e-iceblue.com/Tutorials/Spire.Doc/Spire.Doc-Program-Guide/Fill-Form-Fields-in-Word-Document-in-C.html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Create-Table-Create-Word-Table-in-C-and-VB.NET.html" TargetMode="External"/><Relationship Id="rId23" Type="http://schemas.openxmlformats.org/officeDocument/2006/relationships/hyperlink" Target="https://www.e-iceblue.com/Tutorials/Spire.Doc/Spire.Doc-Program-Guide/Print-a-Word-Document-Programmatically-in-5-Steps.html" TargetMode="External"/><Relationship Id="rId28" Type="http://schemas.openxmlformats.org/officeDocument/2006/relationships/hyperlink" Target="https://www.e-iceblue.com/Tutorials/Spire.Doc/Spire.Doc-Program-Guide/NET-Word-Find-and-Highlight-Text-in-Word-with-C-VB.NET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Set-Word-Page-Margins-in-C-VB.NET.html" TargetMode="External"/><Relationship Id="rId19" Type="http://schemas.openxmlformats.org/officeDocument/2006/relationships/hyperlink" Target="https://www.e-iceblue.com/Tutorials/Spire.Doc/Spire.Doc-Program-Guide/NET-Word-Comment-Insert-Word-Comment-in-C-VB.NET.html" TargetMode="External"/><Relationship Id="rId31" Type="http://schemas.openxmlformats.org/officeDocument/2006/relationships/hyperlink" Target="https://www.e-iceblue.com/Tutorials/Spire.Doc/Spire.Doc-Program-Guide/NET-Word-Insert-Word-Page-Break-in-Document-with-C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hyperlink" Target="https://www.e-iceblue.com/Tutorials/Spire.Doc/Spire.Doc-Program-Guide/NET-Word-Set-Word-Indent-with-C-and-VB.NET.html" TargetMode="External"/><Relationship Id="rId22" Type="http://schemas.openxmlformats.org/officeDocument/2006/relationships/hyperlink" Target="https://www.e-iceblue.com/Tutorials/Spire.Doc/Spire.Doc-Program-Guide/Add-Word-Watermark-Add-Text-Watermark-and-Image-Watermark-in-Word.html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ww.e-iceblue.com/Tutorials/Spire.Doc/Spire.Doc-Program-Guide/NET-Word-Align-Text-in-Word-Document-with-C-VB.NET.html" TargetMode="External"/><Relationship Id="rId35" Type="http://schemas.openxmlformats.org/officeDocument/2006/relationships/hyperlink" Target="https://www.e-iceblue.com/Tutorials/Spire.Doc/Spire.Doc-Program-Guide/How-to-Use-Mail-Merge-to-Create-Report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amy.zhao</cp:lastModifiedBy>
  <cp:revision>5</cp:revision>
  <dcterms:created xsi:type="dcterms:W3CDTF">2021-05-19T10:40:00Z</dcterms:created>
  <dcterms:modified xsi:type="dcterms:W3CDTF">2023-06-16T09:18:00Z</dcterms:modified>
</cp:coreProperties>
</file>