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DA37" w14:textId="0A3DD767" w:rsidR="001A6EDA" w:rsidRDefault="001A6EDA" w:rsidP="001A6EDA">
      <w:pPr>
        <w:rPr>
          <w:ins w:id="0" w:author="dreamsummit" w:date="2022-02-11T16:46:00Z"/>
        </w:rPr>
      </w:pPr>
      <w:r>
        <w:rPr>
          <w:rPrChange w:id="1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Spire.Doc for </w:t>
      </w:r>
      <w:del w:id="2" w:author="dreamsummit" w:date="2022-02-11T16:46:00Z">
        <w:r w:rsidR="004D7995" w:rsidRPr="00F50E19">
          <w:delText>.NET</w:delText>
        </w:r>
      </w:del>
      <w:r w:rsidR="00F50E19" w:rsidRPr="00F50E19">
        <w:t xml:space="preserve"> </w:t>
      </w:r>
      <w:r w:rsidR="00A67710">
        <w:t>PYTHON</w:t>
      </w:r>
      <w:r w:rsidR="00F50E19" w:rsidRPr="00F50E19">
        <w:t xml:space="preserve"> </w:t>
      </w:r>
      <w:r>
        <w:rPr>
          <w:rPrChange w:id="3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is a professional Word </w:t>
      </w:r>
      <w:del w:id="4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 xml:space="preserve">.NET library specifically designed for developers </w:delText>
        </w:r>
      </w:del>
      <w:ins w:id="5" w:author="dreamsummit" w:date="2022-02-11T16:46:00Z">
        <w:r>
          <w:t xml:space="preserve">API that empowers </w:t>
        </w:r>
      </w:ins>
      <w:r w:rsidR="00A67710">
        <w:t>PYTHON</w:t>
      </w:r>
      <w:ins w:id="6" w:author="dreamsummit" w:date="2022-02-11T16:46:00Z">
        <w:r>
          <w:t xml:space="preserve"> applications </w:t>
        </w:r>
      </w:ins>
      <w:r>
        <w:rPr>
          <w:rPrChange w:id="7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to create, </w:t>
      </w:r>
      <w:del w:id="8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 xml:space="preserve">read, write, </w:delText>
        </w:r>
      </w:del>
      <w:r>
        <w:rPr>
          <w:rPrChange w:id="9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convert, </w:t>
      </w:r>
      <w:del w:id="10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compare</w:delText>
        </w:r>
      </w:del>
      <w:ins w:id="11" w:author="dreamsummit" w:date="2022-02-11T16:46:00Z">
        <w:r>
          <w:t>manipulate</w:t>
        </w:r>
      </w:ins>
      <w:r>
        <w:rPr>
          <w:rPrChange w:id="12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 and print Word documents </w:t>
      </w:r>
      <w:del w:id="13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on any .NET platform ( Target .NET Framework, .NET Core, .NET Standard, .NET 5.0, .NET 6.0, Xamarin &amp; Mono Android ) with fast</w:delText>
        </w:r>
      </w:del>
      <w:ins w:id="14" w:author="dreamsummit" w:date="2022-02-11T16:46:00Z">
        <w:r>
          <w:t>without dependency on Microsoft Word.</w:t>
        </w:r>
      </w:ins>
    </w:p>
    <w:p w14:paraId="7A8523C1" w14:textId="77777777" w:rsidR="001A6EDA" w:rsidRDefault="001A6EDA" w:rsidP="001A6EDA">
      <w:pPr>
        <w:rPr>
          <w:ins w:id="15" w:author="dreamsummit" w:date="2022-02-11T16:46:00Z"/>
        </w:rPr>
      </w:pPr>
    </w:p>
    <w:p w14:paraId="60B990A8" w14:textId="7187C195" w:rsidR="001A6EDA" w:rsidRDefault="001A6EDA" w:rsidP="001A6EDA">
      <w:pPr>
        <w:rPr>
          <w:rPrChange w:id="16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</w:pPr>
      <w:ins w:id="17" w:author="dreamsummit" w:date="2022-02-11T16:46:00Z">
        <w:r>
          <w:t>By using this multifunctional library, developers are able to process copious tasks effortlessly, such as inserting image, hyperlink, digital signature, bookmark</w:t>
        </w:r>
      </w:ins>
      <w:r>
        <w:rPr>
          <w:rPrChange w:id="18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 and </w:t>
      </w:r>
      <w:del w:id="19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high quality performance</w:delText>
        </w:r>
      </w:del>
      <w:ins w:id="20" w:author="dreamsummit" w:date="2022-02-11T16:46:00Z">
        <w:r>
          <w:t>watermark, setting header and footer, creating table, setting background image, and adding footnote and endnote</w:t>
        </w:r>
      </w:ins>
      <w:r>
        <w:rPr>
          <w:rPrChange w:id="21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>.</w:t>
      </w:r>
    </w:p>
    <w:p w14:paraId="49EF6C73" w14:textId="001A6559" w:rsidR="001A6EDA" w:rsidRDefault="004D7995" w:rsidP="001A6EDA">
      <w:pPr>
        <w:rPr>
          <w:ins w:id="22" w:author="dreamsummit" w:date="2022-02-11T16:46:00Z"/>
        </w:rPr>
      </w:pPr>
      <w:del w:id="23" w:author="dreamsummit" w:date="2022-02-11T16:46:00Z">
        <w:r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As an independent Word .NET API</w:delText>
        </w:r>
      </w:del>
    </w:p>
    <w:p w14:paraId="01205571" w14:textId="3F378F48" w:rsidR="00D81AEE" w:rsidRDefault="001A6EDA" w:rsidP="001A6EDA">
      <w:pPr>
        <w:rPr>
          <w:rPrChange w:id="24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</w:pPr>
      <w:ins w:id="25" w:author="dreamsummit" w:date="2022-02-11T16:46:00Z">
        <w:r>
          <w:t>In addition</w:t>
        </w:r>
      </w:ins>
      <w:r>
        <w:rPr>
          <w:rPrChange w:id="26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, Spire.Doc for </w:t>
      </w:r>
      <w:r w:rsidR="00A67710">
        <w:t>PYTHON</w:t>
      </w:r>
      <w:r w:rsidR="00F50E19">
        <w:rPr>
          <w:rFonts w:asciiTheme="minorBidi" w:eastAsia="新宋体" w:hAnsiTheme="minorBidi"/>
          <w:color w:val="000000" w:themeColor="text1"/>
          <w:sz w:val="32"/>
          <w:szCs w:val="32"/>
        </w:rPr>
        <w:t xml:space="preserve"> </w:t>
      </w:r>
      <w:r>
        <w:rPr>
          <w:rPrChange w:id="27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supports </w:t>
      </w:r>
      <w:del w:id="28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 xml:space="preserve">C#, VB.NET, ASP.NET and ASP.NET MVC. Spire.Doc supports Word 97-2003 /2007/2010/2013/2016/2019 and it has the ability to convert them to commonly used </w:delText>
        </w:r>
      </w:del>
      <w:r>
        <w:rPr>
          <w:rPrChange w:id="29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file </w:t>
      </w:r>
      <w:del w:id="30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formats like XML</w:delText>
        </w:r>
      </w:del>
      <w:ins w:id="31" w:author="dreamsummit" w:date="2022-02-11T16:46:00Z">
        <w:r>
          <w:t>format conversions from Word to PDF, XPS, Image, EPUB, HTML, TXT, ODT</w:t>
        </w:r>
      </w:ins>
      <w:r>
        <w:rPr>
          <w:rPrChange w:id="32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 xml:space="preserve">, RTF, </w:t>
      </w:r>
      <w:del w:id="33" w:author="dreamsummit" w:date="2022-02-11T16:46:00Z">
        <w:r w:rsidR="004D7995" w:rsidRPr="00704D24">
          <w:rPr>
            <w:rFonts w:asciiTheme="minorBidi" w:eastAsia="新宋体" w:hAnsiTheme="minorBidi"/>
            <w:color w:val="000000" w:themeColor="text1"/>
            <w:sz w:val="32"/>
            <w:szCs w:val="32"/>
          </w:rPr>
          <w:delText>TXT, XPS, EPUB, EMF, HTML and vice versa. Furthermore, it supports to convert Word Doc/Docx to PDF using C#, Word to SVG, Word to PostScript, Word to PCL(Printer Command Language) in high quality</w:delText>
        </w:r>
      </w:del>
      <w:proofErr w:type="spellStart"/>
      <w:ins w:id="34" w:author="dreamsummit" w:date="2022-02-11T16:46:00Z">
        <w:r>
          <w:t>WordML</w:t>
        </w:r>
        <w:proofErr w:type="spellEnd"/>
        <w:r>
          <w:t xml:space="preserve">, </w:t>
        </w:r>
        <w:proofErr w:type="spellStart"/>
        <w:r>
          <w:t>WordXML</w:t>
        </w:r>
        <w:proofErr w:type="spellEnd"/>
        <w:r>
          <w:t xml:space="preserve"> and many more</w:t>
        </w:r>
      </w:ins>
      <w:r>
        <w:rPr>
          <w:rPrChange w:id="35" w:author="dreamsummit" w:date="2022-02-11T16:46:00Z">
            <w:rPr>
              <w:rFonts w:asciiTheme="minorBidi" w:hAnsiTheme="minorBidi"/>
              <w:color w:val="000000" w:themeColor="text1"/>
              <w:sz w:val="32"/>
            </w:rPr>
          </w:rPrChange>
        </w:rPr>
        <w:t>.</w:t>
      </w:r>
    </w:p>
    <w:sectPr w:rsidR="00D81AEE" w:rsidSect="00AF5D88">
      <w:pgSz w:w="12240" w:h="15840" w:code="0"/>
      <w:pgMar w:top="1440" w:right="1800" w:bottom="1440" w:left="1800" w:header="708" w:footer="708" w:gutter="0"/>
      <w:cols w:space="708"/>
      <w:docGrid w:linePitch="360"/>
      <w:sectPrChange w:id="36" w:author="dreamsummit" w:date="2022-02-11T16:46:00Z">
        <w:sectPr w:rsidR="00D81AEE" w:rsidSect="00AF5D88">
          <w:pgSz w:w="11907" w:h="16839" w:code="9"/>
          <w:pgMar w:top="1440" w:right="1800" w:bottom="1440" w:left="1800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37DD" w14:textId="77777777" w:rsidR="00D60178" w:rsidRDefault="00D60178" w:rsidP="00EB412C">
      <w:pPr>
        <w:spacing w:after="0" w:line="240" w:lineRule="auto"/>
      </w:pPr>
      <w:r>
        <w:separator/>
      </w:r>
    </w:p>
  </w:endnote>
  <w:endnote w:type="continuationSeparator" w:id="0">
    <w:p w14:paraId="5664B082" w14:textId="77777777" w:rsidR="00D60178" w:rsidRDefault="00D60178" w:rsidP="00EB412C">
      <w:pPr>
        <w:spacing w:after="0" w:line="240" w:lineRule="auto"/>
      </w:pPr>
      <w:r>
        <w:continuationSeparator/>
      </w:r>
    </w:p>
  </w:endnote>
  <w:endnote w:type="continuationNotice" w:id="1">
    <w:p w14:paraId="4097EA40" w14:textId="77777777" w:rsidR="00D60178" w:rsidRDefault="00D601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479A" w14:textId="77777777" w:rsidR="00D60178" w:rsidRDefault="00D60178" w:rsidP="00EB412C">
      <w:pPr>
        <w:spacing w:after="0" w:line="240" w:lineRule="auto"/>
      </w:pPr>
      <w:r>
        <w:separator/>
      </w:r>
    </w:p>
  </w:footnote>
  <w:footnote w:type="continuationSeparator" w:id="0">
    <w:p w14:paraId="5DF91BA3" w14:textId="77777777" w:rsidR="00D60178" w:rsidRDefault="00D60178" w:rsidP="00EB412C">
      <w:pPr>
        <w:spacing w:after="0" w:line="240" w:lineRule="auto"/>
      </w:pPr>
      <w:r>
        <w:continuationSeparator/>
      </w:r>
    </w:p>
  </w:footnote>
  <w:footnote w:type="continuationNotice" w:id="1">
    <w:p w14:paraId="576F3FD5" w14:textId="77777777" w:rsidR="00D60178" w:rsidRDefault="00D6017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14"/>
    <w:rsid w:val="00105721"/>
    <w:rsid w:val="001A60F0"/>
    <w:rsid w:val="001A6EDA"/>
    <w:rsid w:val="001E730E"/>
    <w:rsid w:val="002338E6"/>
    <w:rsid w:val="002A6B6E"/>
    <w:rsid w:val="003F3EDD"/>
    <w:rsid w:val="004D7995"/>
    <w:rsid w:val="00704D24"/>
    <w:rsid w:val="009670DA"/>
    <w:rsid w:val="009A3515"/>
    <w:rsid w:val="00A67710"/>
    <w:rsid w:val="00AF5D88"/>
    <w:rsid w:val="00BB7E95"/>
    <w:rsid w:val="00C6541B"/>
    <w:rsid w:val="00D60178"/>
    <w:rsid w:val="00D81AEE"/>
    <w:rsid w:val="00DB1894"/>
    <w:rsid w:val="00E01214"/>
    <w:rsid w:val="00E31383"/>
    <w:rsid w:val="00E653C2"/>
    <w:rsid w:val="00EB412C"/>
    <w:rsid w:val="00F04345"/>
    <w:rsid w:val="00F50E19"/>
    <w:rsid w:val="00F6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02770"/>
  <w15:chartTrackingRefBased/>
  <w15:docId w15:val="{3350FBB6-2FEE-4FDD-8AC3-BDCDE863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1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B412C"/>
  </w:style>
  <w:style w:type="paragraph" w:styleId="a5">
    <w:name w:val="footer"/>
    <w:basedOn w:val="a"/>
    <w:link w:val="a6"/>
    <w:uiPriority w:val="99"/>
    <w:unhideWhenUsed/>
    <w:rsid w:val="00EB41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B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B1F8-77CE-4B00-9C1A-CB9542F7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>微软中国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lisa.li</cp:lastModifiedBy>
  <cp:revision>3</cp:revision>
  <dcterms:created xsi:type="dcterms:W3CDTF">2022-02-11T08:43:00Z</dcterms:created>
  <dcterms:modified xsi:type="dcterms:W3CDTF">2023-06-19T01:56:00Z</dcterms:modified>
</cp:coreProperties>
</file>